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38D" w:rsidRDefault="0094138D" w:rsidP="00AF2E69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  <w:r>
        <w:fldChar w:fldCharType="begin"/>
      </w:r>
      <w:r>
        <w:instrText xml:space="preserve"> HYPERLINK "http://www.rainforestnet.com/datetimepicker/datetimepicker-tutorial.htm" </w:instrText>
      </w:r>
      <w:r>
        <w:fldChar w:fldCharType="separate"/>
      </w:r>
      <w:r>
        <w:rPr>
          <w:rStyle w:val="Hyperlink"/>
        </w:rPr>
        <w:t>http://www.rainforestnet.com/datetimepicker/datetimepicker-tutorial.htm</w:t>
      </w:r>
      <w:r>
        <w:fldChar w:fldCharType="end"/>
      </w:r>
      <w:bookmarkStart w:id="0" w:name="_GoBack"/>
      <w:bookmarkEnd w:id="0"/>
    </w:p>
    <w:p w:rsidR="0094138D" w:rsidRDefault="0094138D" w:rsidP="00AF2E69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</w:p>
    <w:p w:rsidR="0094138D" w:rsidRDefault="0094138D" w:rsidP="00AF2E69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</w:p>
    <w:p w:rsidR="00AF2E69" w:rsidRPr="00AF2E69" w:rsidRDefault="00AF2E69" w:rsidP="00AF2E69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  <w:r w:rsidRPr="00AF2E69">
        <w:rPr>
          <w:rFonts w:ascii="Arial" w:eastAsia="Times New Roman" w:hAnsi="Arial" w:cs="Arial"/>
          <w:color w:val="000000"/>
          <w:kern w:val="36"/>
          <w:sz w:val="57"/>
          <w:szCs w:val="57"/>
        </w:rPr>
        <w:t>JavaScript Date Time Picker</w:t>
      </w:r>
    </w:p>
    <w:p w:rsidR="00AF2E69" w:rsidRPr="00AF2E69" w:rsidRDefault="00AF2E69" w:rsidP="00AF2E69">
      <w:pPr>
        <w:pBdr>
          <w:top w:val="single" w:sz="2" w:space="2" w:color="auto"/>
          <w:left w:val="single" w:sz="36" w:space="8" w:color="99CC00"/>
          <w:bottom w:val="single" w:sz="2" w:space="2" w:color="auto"/>
          <w:right w:val="single" w:sz="2" w:space="4" w:color="auto"/>
        </w:pBdr>
        <w:spacing w:before="225" w:after="300" w:line="375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AF2E69">
        <w:rPr>
          <w:rFonts w:ascii="Arial" w:eastAsia="Times New Roman" w:hAnsi="Arial" w:cs="Arial"/>
          <w:color w:val="333333"/>
          <w:sz w:val="45"/>
          <w:szCs w:val="45"/>
        </w:rPr>
        <w:t>Get Started (Download)</w:t>
      </w:r>
    </w:p>
    <w:p w:rsidR="00AF2E69" w:rsidRPr="00AF2E69" w:rsidRDefault="00AF2E69" w:rsidP="00AF2E69">
      <w:pPr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E69">
        <w:rPr>
          <w:rFonts w:ascii="Times New Roman" w:eastAsia="Times New Roman" w:hAnsi="Times New Roman" w:cs="Times New Roman"/>
          <w:color w:val="000000"/>
          <w:sz w:val="27"/>
          <w:szCs w:val="27"/>
        </w:rPr>
        <w:t>1. First of all, Please </w:t>
      </w:r>
      <w:hyperlink r:id="rId5" w:history="1">
        <w:r w:rsidRPr="00AF2E69">
          <w:rPr>
            <w:rFonts w:ascii="Times New Roman" w:eastAsia="Times New Roman" w:hAnsi="Times New Roman" w:cs="Times New Roman"/>
            <w:color w:val="0066FF"/>
            <w:sz w:val="27"/>
            <w:szCs w:val="27"/>
            <w:bdr w:val="none" w:sz="0" w:space="0" w:color="auto" w:frame="1"/>
          </w:rPr>
          <w:t>Download</w:t>
        </w:r>
      </w:hyperlink>
      <w:r w:rsidRPr="00AF2E69">
        <w:rPr>
          <w:rFonts w:ascii="Times New Roman" w:eastAsia="Times New Roman" w:hAnsi="Times New Roman" w:cs="Times New Roman"/>
          <w:color w:val="000000"/>
          <w:sz w:val="27"/>
          <w:szCs w:val="27"/>
        </w:rPr>
        <w:t> a 12kb compressed file, "sample.zip". Extract the compressed file into your preferred directory.</w:t>
      </w:r>
    </w:p>
    <w:p w:rsidR="00AF2E69" w:rsidRPr="00AF2E69" w:rsidRDefault="00AF2E69" w:rsidP="00AF2E69">
      <w:pPr>
        <w:spacing w:before="225" w:after="225" w:line="375" w:lineRule="atLeast"/>
        <w:jc w:val="both"/>
        <w:textAlignment w:val="baseline"/>
        <w:rPr>
          <w:ins w:id="1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2" w:author="Unknown"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2. Place "datetimepicker_css.js" file in your web page directory or subdirectory.</w:t>
        </w:r>
      </w:ins>
    </w:p>
    <w:p w:rsidR="00AF2E69" w:rsidRPr="00AF2E69" w:rsidRDefault="00AF2E69" w:rsidP="00AF2E69">
      <w:pPr>
        <w:spacing w:after="0" w:line="375" w:lineRule="atLeast"/>
        <w:jc w:val="both"/>
        <w:textAlignment w:val="baseline"/>
        <w:rPr>
          <w:ins w:id="3" w:author="Unknown"/>
          <w:rFonts w:ascii="Lucida Sans Unicode" w:eastAsia="Times New Roman" w:hAnsi="Lucida Sans Unicode" w:cs="Lucida Sans Unicode"/>
          <w:color w:val="000000"/>
          <w:sz w:val="24"/>
          <w:szCs w:val="24"/>
        </w:rPr>
      </w:pPr>
      <w:r>
        <w:rPr>
          <w:rFonts w:ascii="Lucida Sans Unicode" w:eastAsia="Times New Roman" w:hAnsi="Lucida Sans Unicode" w:cs="Lucida Sans Unicode"/>
          <w:noProof/>
          <w:color w:val="000000"/>
          <w:sz w:val="24"/>
          <w:szCs w:val="24"/>
        </w:rPr>
        <w:drawing>
          <wp:inline distT="0" distB="0" distL="0" distR="0">
            <wp:extent cx="3429000" cy="3533775"/>
            <wp:effectExtent l="0" t="0" r="0" b="9525"/>
            <wp:docPr id="6" name="Picture 6" descr="datetimepicker_css.js in your web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etimepicker_css.js in your web direc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69" w:rsidRPr="00AF2E69" w:rsidRDefault="00AF2E69" w:rsidP="00AF2E69">
      <w:pPr>
        <w:spacing w:before="225" w:after="225" w:line="375" w:lineRule="atLeast"/>
        <w:jc w:val="both"/>
        <w:textAlignment w:val="baseline"/>
        <w:rPr>
          <w:ins w:id="4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5" w:author="Unknown"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3. From version 2.0 onwards, </w:t>
        </w:r>
        <w:proofErr w:type="spellStart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Javascript</w:t>
        </w:r>
        <w:proofErr w:type="spellEnd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Date Time Picker includes couples of small image files which have to be placed under "images" directory. (You may also choose not to use images file, please see "Configuration" section)</w:t>
        </w:r>
      </w:ins>
    </w:p>
    <w:p w:rsidR="00AF2E69" w:rsidRPr="00AF2E69" w:rsidRDefault="00AF2E69" w:rsidP="00AF2E69">
      <w:pPr>
        <w:spacing w:before="225" w:after="225" w:line="375" w:lineRule="atLeast"/>
        <w:jc w:val="both"/>
        <w:textAlignment w:val="baseline"/>
        <w:rPr>
          <w:ins w:id="6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7" w:author="Unknown"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lastRenderedPageBreak/>
          <w:t>4. Make a reference to "datetimepicker_css.js" in your HTML page header. Assume that "datetimepicker_css.js" is in the same directory with your html file.</w:t>
        </w:r>
      </w:ins>
    </w:p>
    <w:p w:rsidR="00AF2E69" w:rsidRPr="00AF2E69" w:rsidRDefault="00AF2E69" w:rsidP="00AF2E69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&lt;!DOCTYPE html&gt;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 xml:space="preserve">&lt;html 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lang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="en"&gt;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&lt;head&gt;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   &lt;title&gt;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Javascript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Date Time Picker Demo Page&lt;/title&gt;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 xml:space="preserve">   &lt;script 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src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="datetimepicker_css.js"&gt;&lt;/script&gt;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&lt;/head&gt;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&lt;body&gt;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   &lt;div style="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text-align:center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; margin:150px auto 100px auto;"&gt;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     &lt;label for="demo1"&gt;Please enter a date here &amp;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gt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;&amp;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gt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; &lt;/label&gt;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 xml:space="preserve">     &lt;input type="Text" id="demo1" 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maxlength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="25" size="25"/&gt;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     &lt;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img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src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="images/cal.gif" 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onclick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="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javascript:NewCssCal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('demo1')" style="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cursor:pointer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"/&gt;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   &lt;/div&gt;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&lt;/body&gt;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&lt;/html&gt;</w:t>
        </w:r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</w:ins>
    </w:p>
    <w:p w:rsidR="00AF2E69" w:rsidRPr="00AF2E69" w:rsidRDefault="00AF2E69" w:rsidP="00AF2E69">
      <w:pPr>
        <w:spacing w:before="225" w:after="225" w:line="375" w:lineRule="atLeast"/>
        <w:jc w:val="both"/>
        <w:textAlignment w:val="baseline"/>
        <w:rPr>
          <w:ins w:id="10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11" w:author="Unknown"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lastRenderedPageBreak/>
          <w:t xml:space="preserve">5. Create a textbox for user to enter date/time value. Make sure you assign </w:t>
        </w:r>
        <w:proofErr w:type="gramStart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an</w:t>
        </w:r>
        <w:proofErr w:type="gramEnd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unique element id to your textbox element. In my case, the unique element id is "demo1"</w:t>
        </w:r>
      </w:ins>
    </w:p>
    <w:p w:rsidR="00AF2E69" w:rsidRPr="00AF2E69" w:rsidRDefault="00AF2E69" w:rsidP="00AF2E69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&lt;input type="Text" id="demo1" 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maxlength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="25" size="25"/&gt;</w:t>
        </w:r>
      </w:ins>
    </w:p>
    <w:p w:rsidR="00AF2E69" w:rsidRPr="00AF2E69" w:rsidRDefault="00AF2E69" w:rsidP="00AF2E69">
      <w:pPr>
        <w:spacing w:before="225" w:after="225" w:line="375" w:lineRule="atLeast"/>
        <w:jc w:val="both"/>
        <w:textAlignment w:val="baseline"/>
        <w:rPr>
          <w:ins w:id="14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15" w:author="Unknown"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6. Our objective is to make a Calendar appears to assist user to pick a Date whenever user click on a calendar icon. The calendar icon file ("cal.gif") is included in "sample.zip". What you need to do is to add an "</w:t>
        </w:r>
        <w:proofErr w:type="spellStart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onclick</w:t>
        </w:r>
        <w:proofErr w:type="spellEnd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" event to call the </w:t>
        </w:r>
        <w:proofErr w:type="spellStart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JavasCript</w:t>
        </w:r>
        <w:proofErr w:type="spellEnd"/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Calendar object.</w:t>
        </w:r>
      </w:ins>
    </w:p>
    <w:p w:rsidR="00AF2E69" w:rsidRPr="00AF2E69" w:rsidRDefault="00AF2E69" w:rsidP="00AF2E69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&lt;</w:t>
        </w:r>
        <w:proofErr w:type="spell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img</w:t>
        </w:r>
        <w:proofErr w:type="spell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src="images/cal.gif" onclick="javascript</w:t>
        </w:r>
        <w:proofErr w:type="gramStart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:NewCssCal</w:t>
        </w:r>
        <w:proofErr w:type="gramEnd"/>
        <w:r w:rsidRPr="00AF2E69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('demo1')" style="cursor:pointer"/&gt;</w:t>
        </w:r>
      </w:ins>
    </w:p>
    <w:p w:rsidR="00AF2E69" w:rsidRPr="00AF2E69" w:rsidRDefault="00AF2E69" w:rsidP="00AF2E69">
      <w:pPr>
        <w:spacing w:after="0" w:line="375" w:lineRule="atLeast"/>
        <w:jc w:val="both"/>
        <w:textAlignment w:val="baseline"/>
        <w:rPr>
          <w:ins w:id="18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19" w:author="Unknown"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7. It is that easy. Check out the sample page </w:t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begin"/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nstrText xml:space="preserve"> HYPERLINK "http://www.rainforestnet.com/datetimepicker/sample/index.htm" </w:instrText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separate"/>
        </w:r>
        <w:r w:rsidRPr="00AF2E69">
          <w:rPr>
            <w:rFonts w:ascii="Times New Roman" w:eastAsia="Times New Roman" w:hAnsi="Times New Roman" w:cs="Times New Roman"/>
            <w:color w:val="0066FF"/>
            <w:sz w:val="27"/>
            <w:szCs w:val="27"/>
            <w:bdr w:val="none" w:sz="0" w:space="0" w:color="auto" w:frame="1"/>
          </w:rPr>
          <w:t>here</w:t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end"/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. If what you see in the sample page is fine for you, you are done. If not, you may want to find out how to configure JavaScript Date Time Picker. Click </w:t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begin"/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nstrText xml:space="preserve"> HYPERLINK "http://www.rainforestnet.com/datetimepicker/datetimepicker-config.htm" </w:instrText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separate"/>
        </w:r>
        <w:r w:rsidRPr="00AF2E69">
          <w:rPr>
            <w:rFonts w:ascii="Times New Roman" w:eastAsia="Times New Roman" w:hAnsi="Times New Roman" w:cs="Times New Roman"/>
            <w:color w:val="0066FF"/>
            <w:sz w:val="27"/>
            <w:szCs w:val="27"/>
            <w:bdr w:val="none" w:sz="0" w:space="0" w:color="auto" w:frame="1"/>
          </w:rPr>
          <w:t>here</w:t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end"/>
        </w:r>
        <w:r w:rsidRPr="00AF2E69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.</w:t>
        </w:r>
      </w:ins>
    </w:p>
    <w:p w:rsidR="00AF2E69" w:rsidRDefault="00AF2E69" w:rsidP="009A5162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</w:p>
    <w:p w:rsidR="00AF2E69" w:rsidRDefault="00AF2E69" w:rsidP="009A5162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</w:p>
    <w:p w:rsidR="00AF2E69" w:rsidRDefault="00AF2E69" w:rsidP="009A5162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</w:p>
    <w:p w:rsidR="00AF2E69" w:rsidRDefault="00AF2E69" w:rsidP="009A5162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</w:p>
    <w:p w:rsidR="00AF2E69" w:rsidRDefault="00AF2E69" w:rsidP="009A5162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</w:p>
    <w:p w:rsidR="009A5162" w:rsidRPr="009A5162" w:rsidRDefault="009A5162" w:rsidP="009A5162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  <w:r w:rsidRPr="009A5162">
        <w:rPr>
          <w:rFonts w:ascii="Arial" w:eastAsia="Times New Roman" w:hAnsi="Arial" w:cs="Arial"/>
          <w:color w:val="000000"/>
          <w:kern w:val="36"/>
          <w:sz w:val="57"/>
          <w:szCs w:val="57"/>
        </w:rPr>
        <w:t>JavaScript Date Time Picker</w:t>
      </w:r>
    </w:p>
    <w:p w:rsidR="009A5162" w:rsidRPr="009A5162" w:rsidRDefault="009A5162" w:rsidP="009A5162">
      <w:pPr>
        <w:pBdr>
          <w:top w:val="single" w:sz="2" w:space="2" w:color="auto"/>
          <w:left w:val="single" w:sz="36" w:space="8" w:color="99CC00"/>
          <w:bottom w:val="single" w:sz="2" w:space="2" w:color="auto"/>
          <w:right w:val="single" w:sz="2" w:space="4" w:color="auto"/>
        </w:pBdr>
        <w:spacing w:before="225" w:after="300" w:line="375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9A5162">
        <w:rPr>
          <w:rFonts w:ascii="Arial" w:eastAsia="Times New Roman" w:hAnsi="Arial" w:cs="Arial"/>
          <w:color w:val="333333"/>
          <w:sz w:val="45"/>
          <w:szCs w:val="45"/>
        </w:rPr>
        <w:t>Instance Level</w:t>
      </w:r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From </w:t>
      </w:r>
      <w:hyperlink r:id="rId7" w:history="1">
        <w:r w:rsidRPr="009A5162">
          <w:rPr>
            <w:rFonts w:ascii="Times New Roman" w:eastAsia="Times New Roman" w:hAnsi="Times New Roman" w:cs="Times New Roman"/>
            <w:color w:val="0066FF"/>
            <w:sz w:val="27"/>
            <w:szCs w:val="27"/>
            <w:u w:val="single"/>
            <w:bdr w:val="none" w:sz="0" w:space="0" w:color="auto" w:frame="1"/>
          </w:rPr>
          <w:t>"Get Started"</w:t>
        </w:r>
      </w:hyperlink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 page, we knew that we just need to call JavaScript function "</w:t>
      </w:r>
      <w:proofErr w:type="spellStart"/>
      <w:proofErr w:type="gramStart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NewCssCal</w:t>
      </w:r>
      <w:proofErr w:type="spellEnd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'demo1')" to invoke the Calendar and you can subsequently pick a date to fill the input textbox.</w:t>
      </w:r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"demo1" being the input textbox element id.</w:t>
      </w:r>
    </w:p>
    <w:p w:rsidR="009A5162" w:rsidRPr="009A5162" w:rsidRDefault="009A5162" w:rsidP="009A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t xml:space="preserve">&lt;input type="Text" id="demo1" </w:t>
      </w:r>
      <w:proofErr w:type="spellStart"/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t>maxlength</w:t>
      </w:r>
      <w:proofErr w:type="spellEnd"/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t>="25" size="25"/&gt;</w:t>
      </w:r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br/>
        <w:t>&lt;</w:t>
      </w:r>
      <w:proofErr w:type="spellStart"/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t>img</w:t>
      </w:r>
      <w:proofErr w:type="spellEnd"/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t xml:space="preserve"> src="images/cal.gif" onclick="javascript</w:t>
      </w:r>
      <w:proofErr w:type="gramStart"/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t>:NewCssCal</w:t>
      </w:r>
      <w:proofErr w:type="gramEnd"/>
      <w:r w:rsidRPr="009A516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11" w:color="006600" w:frame="1"/>
          <w:shd w:val="clear" w:color="auto" w:fill="FFFFFF"/>
        </w:rPr>
        <w:t>('demo1')" style="cursor:pointer"/&gt;</w:t>
      </w:r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The main JavaScript function "</w:t>
      </w:r>
      <w:proofErr w:type="spellStart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NewCssCal</w:t>
      </w:r>
      <w:proofErr w:type="spellEnd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" has more than one argument.</w:t>
      </w:r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proofErr w:type="spellStart"/>
      <w:proofErr w:type="gramStart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NewCssCal</w:t>
      </w:r>
      <w:proofErr w:type="spellEnd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(</w:t>
      </w:r>
      <w:proofErr w:type="gramEnd"/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[Textbox element ID</w:t>
      </w:r>
      <w:proofErr w:type="gramStart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] ,</w:t>
      </w:r>
      <w:proofErr w:type="gramEnd"/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[Date format</w:t>
      </w:r>
      <w:proofErr w:type="gramStart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] ,</w:t>
      </w:r>
      <w:proofErr w:type="gramEnd"/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[Navigation pattern</w:t>
      </w:r>
      <w:proofErr w:type="gramStart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] ,</w:t>
      </w:r>
      <w:proofErr w:type="gramEnd"/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[Display time in calendar</w:t>
      </w:r>
      <w:proofErr w:type="gramStart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] ,</w:t>
      </w:r>
      <w:proofErr w:type="gramEnd"/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[Time mode</w:t>
      </w:r>
      <w:proofErr w:type="gramStart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] ,</w:t>
      </w:r>
      <w:proofErr w:type="gramEnd"/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[Show Seconds</w:t>
      </w:r>
      <w:proofErr w:type="gramStart"/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] ,</w:t>
      </w:r>
      <w:proofErr w:type="gramEnd"/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[Enable future date or past date]</w:t>
      </w:r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rFonts w:ascii="Lucida Sans Unicode" w:eastAsia="Times New Roman" w:hAnsi="Lucida Sans Unicode" w:cs="Lucida Sans Unicode"/>
          <w:color w:val="000000"/>
          <w:sz w:val="24"/>
          <w:szCs w:val="24"/>
        </w:rPr>
      </w:pPr>
      <w:r w:rsidRPr="009A5162">
        <w:rPr>
          <w:rFonts w:ascii="Lucida Sans Unicode" w:eastAsia="Times New Roman" w:hAnsi="Lucida Sans Unicode" w:cs="Lucida Sans Unicode"/>
          <w:color w:val="000000"/>
          <w:sz w:val="24"/>
          <w:szCs w:val="24"/>
        </w:rPr>
        <w:t>)</w:t>
      </w:r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20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21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Remember! The ONLY Mandatory argument is "Text element ID". The rest of arguments will </w:t>
        </w:r>
        <w:proofErr w:type="spellStart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fallback</w:t>
        </w:r>
        <w:proofErr w:type="spellEnd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to default value if unspecified.</w:t>
        </w:r>
      </w:ins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3"/>
        <w:gridCol w:w="1828"/>
        <w:gridCol w:w="5219"/>
      </w:tblGrid>
      <w:tr w:rsidR="009A5162" w:rsidRPr="009A5162" w:rsidTr="009A516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69900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</w:rPr>
              <w:t>Arguments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69900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center"/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b/>
                <w:bCs/>
                <w:color w:val="FFFFFF"/>
                <w:sz w:val="20"/>
                <w:szCs w:val="20"/>
              </w:rPr>
              <w:t>Possible values</w:t>
            </w:r>
          </w:p>
        </w:tc>
      </w:tr>
      <w:tr w:rsidR="009A5162" w:rsidRPr="009A5162" w:rsidTr="009A516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[Textbox element ID]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</w:p>
        </w:tc>
      </w:tr>
      <w:tr w:rsidR="009A5162" w:rsidRPr="009A5162" w:rsidTr="009A516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[Date Format]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proofErr w:type="spellStart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MMddyyyy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</w:t>
            </w:r>
            <w:proofErr w:type="spellStart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ddMMyyyy</w:t>
            </w:r>
            <w:proofErr w:type="spellEnd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 or '</w:t>
            </w:r>
            <w:proofErr w:type="spellStart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ddMMMyyyy</w:t>
            </w:r>
            <w:proofErr w:type="spellEnd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 or '</w:t>
            </w:r>
            <w:proofErr w:type="spellStart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MMddyyyy</w:t>
            </w:r>
            <w:proofErr w:type="spellEnd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 xml:space="preserve">' or </w:t>
            </w: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lastRenderedPageBreak/>
              <w:t>'</w:t>
            </w:r>
            <w:proofErr w:type="spellStart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MMMddyyyy</w:t>
            </w:r>
            <w:proofErr w:type="spellEnd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 or '</w:t>
            </w:r>
            <w:proofErr w:type="spellStart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yyyyMMdd</w:t>
            </w:r>
            <w:proofErr w:type="spellEnd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 or '</w:t>
            </w:r>
            <w:proofErr w:type="spellStart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yyyyMMMdd</w:t>
            </w:r>
            <w:proofErr w:type="spellEnd"/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</w:t>
            </w:r>
          </w:p>
        </w:tc>
      </w:tr>
      <w:tr w:rsidR="009A5162" w:rsidRPr="009A5162" w:rsidTr="009A516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lastRenderedPageBreak/>
              <w:t>[Navigation pattern]*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'dropdown'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'dropdown' or 'arrow'</w:t>
            </w:r>
          </w:p>
        </w:tc>
      </w:tr>
      <w:tr w:rsidR="009A5162" w:rsidRPr="009A5162" w:rsidTr="009A516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[Display time in calendar]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true or false</w:t>
            </w:r>
          </w:p>
        </w:tc>
      </w:tr>
      <w:tr w:rsidR="009A5162" w:rsidRPr="009A5162" w:rsidTr="009A516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[Time mode]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12 or 24</w:t>
            </w:r>
          </w:p>
        </w:tc>
      </w:tr>
      <w:tr w:rsidR="009A5162" w:rsidRPr="009A5162" w:rsidTr="009A516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[Show Seconds]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true of false</w:t>
            </w:r>
          </w:p>
        </w:tc>
      </w:tr>
      <w:tr w:rsidR="009A5162" w:rsidRPr="009A5162" w:rsidTr="009A516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[Enable future date or past date only]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all dates are 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A5162" w:rsidRPr="009A5162" w:rsidRDefault="009A5162" w:rsidP="009A5162">
            <w:pPr>
              <w:spacing w:before="75" w:after="75" w:line="375" w:lineRule="atLeast"/>
              <w:jc w:val="both"/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</w:pPr>
            <w:r w:rsidRPr="009A5162">
              <w:rPr>
                <w:rFonts w:ascii="Lucida Sans Unicode" w:eastAsia="Times New Roman" w:hAnsi="Lucida Sans Unicode" w:cs="Lucida Sans Unicode"/>
                <w:color w:val="000000"/>
                <w:sz w:val="20"/>
                <w:szCs w:val="20"/>
              </w:rPr>
              <w:t>'future' or 'past'</w:t>
            </w:r>
          </w:p>
        </w:tc>
      </w:tr>
    </w:tbl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22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23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* The arguments set of "</w:t>
        </w:r>
        <w:proofErr w:type="spellStart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NewCssCal</w:t>
        </w:r>
        <w:proofErr w:type="spellEnd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" are pretty much self-explanatory except "Navigation pattern". JavaScript Date Time Picker is providing two options for user to choose "Month" and "Year" in the Calendar.</w:t>
        </w:r>
      </w:ins>
    </w:p>
    <w:p w:rsidR="009A5162" w:rsidRPr="009A5162" w:rsidRDefault="009A5162" w:rsidP="009A5162">
      <w:pPr>
        <w:pBdr>
          <w:top w:val="single" w:sz="2" w:space="2" w:color="auto"/>
          <w:left w:val="single" w:sz="36" w:space="8" w:color="CCFF33"/>
          <w:bottom w:val="single" w:sz="2" w:space="2" w:color="auto"/>
          <w:right w:val="single" w:sz="2" w:space="4" w:color="auto"/>
        </w:pBdr>
        <w:spacing w:before="150" w:after="150" w:line="375" w:lineRule="atLeast"/>
        <w:ind w:left="150"/>
        <w:jc w:val="both"/>
        <w:textAlignment w:val="baseline"/>
        <w:outlineLvl w:val="2"/>
        <w:rPr>
          <w:ins w:id="24" w:author="Unknown"/>
          <w:rFonts w:ascii="Arial" w:eastAsia="Times New Roman" w:hAnsi="Arial" w:cs="Arial"/>
          <w:color w:val="333333"/>
          <w:sz w:val="45"/>
          <w:szCs w:val="45"/>
        </w:rPr>
      </w:pPr>
      <w:ins w:id="25" w:author="Unknown">
        <w:r w:rsidRPr="009A5162">
          <w:rPr>
            <w:rFonts w:ascii="Arial" w:eastAsia="Times New Roman" w:hAnsi="Arial" w:cs="Arial"/>
            <w:color w:val="333333"/>
            <w:sz w:val="45"/>
            <w:szCs w:val="45"/>
          </w:rPr>
          <w:t>Arrow Type Month-Year Navigation</w:t>
        </w:r>
      </w:ins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26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27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If you what you expecting from your user is smaller range of date between months or one or two years. You can </w:t>
        </w:r>
        <w:proofErr w:type="gramStart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recommended</w:t>
        </w:r>
        <w:proofErr w:type="gramEnd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to use arrow type navigation as it is more intuitive.</w:t>
        </w:r>
      </w:ins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28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29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Typical </w:t>
        </w:r>
        <w:proofErr w:type="gramStart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application :</w:t>
        </w:r>
        <w:proofErr w:type="gramEnd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Hotel reservation, Appointment making.</w:t>
        </w:r>
      </w:ins>
    </w:p>
    <w:p w:rsidR="009A5162" w:rsidRPr="009A5162" w:rsidRDefault="009A5162" w:rsidP="009A5162">
      <w:pPr>
        <w:spacing w:after="0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47875" cy="2124075"/>
            <wp:effectExtent l="0" t="0" r="9525" b="9525"/>
            <wp:docPr id="4" name="Picture 4" descr="Arrow type date time 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w type date time pic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1" w:author="Unknown">
        <w:r w:rsidRPr="009A5162">
          <w:rPr>
            <w:rFonts w:ascii="Lucida Sans Unicode" w:eastAsia="Times New Roman" w:hAnsi="Lucida Sans Unicode" w:cs="Lucida Sans Unicode"/>
            <w:color w:val="000000"/>
            <w:sz w:val="24"/>
            <w:szCs w:val="24"/>
            <w:shd w:val="clear" w:color="auto" w:fill="FFFFFF"/>
          </w:rPr>
          <w:t> 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7400" cy="1838325"/>
            <wp:effectExtent l="0" t="0" r="0" b="9525"/>
            <wp:docPr id="3" name="Picture 3" descr="Arrow type date 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ow type date pick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62" w:rsidRPr="009A5162" w:rsidRDefault="009A5162" w:rsidP="009A5162">
      <w:pPr>
        <w:pBdr>
          <w:top w:val="single" w:sz="2" w:space="2" w:color="auto"/>
          <w:left w:val="single" w:sz="36" w:space="8" w:color="CCFF33"/>
          <w:bottom w:val="single" w:sz="2" w:space="2" w:color="auto"/>
          <w:right w:val="single" w:sz="2" w:space="4" w:color="auto"/>
        </w:pBdr>
        <w:spacing w:before="150" w:after="150" w:line="375" w:lineRule="atLeast"/>
        <w:ind w:left="150"/>
        <w:jc w:val="both"/>
        <w:textAlignment w:val="baseline"/>
        <w:outlineLvl w:val="2"/>
        <w:rPr>
          <w:ins w:id="32" w:author="Unknown"/>
          <w:rFonts w:ascii="Arial" w:eastAsia="Times New Roman" w:hAnsi="Arial" w:cs="Arial"/>
          <w:color w:val="333333"/>
          <w:sz w:val="45"/>
          <w:szCs w:val="45"/>
        </w:rPr>
      </w:pPr>
      <w:ins w:id="33" w:author="Unknown">
        <w:r w:rsidRPr="009A5162">
          <w:rPr>
            <w:rFonts w:ascii="Arial" w:eastAsia="Times New Roman" w:hAnsi="Arial" w:cs="Arial"/>
            <w:color w:val="333333"/>
            <w:sz w:val="45"/>
            <w:szCs w:val="45"/>
          </w:rPr>
          <w:t>Drop Down Month-Year Navigation</w:t>
        </w:r>
      </w:ins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34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35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Drop down navigation allows user to "hyper" jump between years. You can go back to the calendar of 10 years ago with just two </w:t>
        </w:r>
        <w:proofErr w:type="gramStart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clicks,</w:t>
        </w:r>
        <w:proofErr w:type="gramEnd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you can't do that with arrow type navigation.</w:t>
        </w:r>
      </w:ins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36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37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Typical application: Birth Date.</w:t>
        </w:r>
      </w:ins>
    </w:p>
    <w:p w:rsidR="00AB7E02" w:rsidRDefault="009A5162" w:rsidP="009A5162">
      <w:pPr>
        <w:rPr>
          <w:rFonts w:ascii="Lucida Sans Unicode" w:eastAsia="Times New Roman" w:hAnsi="Lucida Sans Unicode" w:cs="Lucida Sans Unicode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7400" cy="2333625"/>
            <wp:effectExtent l="0" t="0" r="0" b="9525"/>
            <wp:docPr id="2" name="Picture 2" descr="Dropdown type date time 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opdown type date time pick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38" w:author="Unknown">
        <w:r w:rsidRPr="009A5162">
          <w:rPr>
            <w:rFonts w:ascii="Lucida Sans Unicode" w:eastAsia="Times New Roman" w:hAnsi="Lucida Sans Unicode" w:cs="Lucida Sans Unicode"/>
            <w:color w:val="000000"/>
            <w:sz w:val="24"/>
            <w:szCs w:val="24"/>
            <w:shd w:val="clear" w:color="auto" w:fill="FFFFFF"/>
          </w:rPr>
          <w:t> 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7875" cy="2057400"/>
            <wp:effectExtent l="0" t="0" r="9525" b="0"/>
            <wp:docPr id="1" name="Picture 1" descr="Dropdown type date 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opdown type date pic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62" w:rsidRDefault="009A5162" w:rsidP="009A5162">
      <w:pPr>
        <w:rPr>
          <w:rFonts w:ascii="Lucida Sans Unicode" w:eastAsia="Times New Roman" w:hAnsi="Lucida Sans Unicode" w:cs="Lucida Sans Unicode"/>
          <w:color w:val="000000"/>
          <w:sz w:val="24"/>
          <w:szCs w:val="24"/>
          <w:shd w:val="clear" w:color="auto" w:fill="FFFFFF"/>
        </w:rPr>
      </w:pPr>
    </w:p>
    <w:p w:rsidR="009A5162" w:rsidRDefault="009A5162" w:rsidP="009A5162">
      <w:pPr>
        <w:rPr>
          <w:rFonts w:ascii="Lucida Sans Unicode" w:eastAsia="Times New Roman" w:hAnsi="Lucida Sans Unicode" w:cs="Lucida Sans Unicode"/>
          <w:color w:val="000000"/>
          <w:sz w:val="24"/>
          <w:szCs w:val="24"/>
          <w:shd w:val="clear" w:color="auto" w:fill="FFFFFF"/>
        </w:rPr>
      </w:pPr>
    </w:p>
    <w:p w:rsidR="009A5162" w:rsidRDefault="009A5162" w:rsidP="009A5162">
      <w:pPr>
        <w:rPr>
          <w:rFonts w:ascii="Lucida Sans Unicode" w:eastAsia="Times New Roman" w:hAnsi="Lucida Sans Unicode" w:cs="Lucida Sans Unicode"/>
          <w:color w:val="000000"/>
          <w:sz w:val="24"/>
          <w:szCs w:val="24"/>
          <w:shd w:val="clear" w:color="auto" w:fill="FFFFFF"/>
        </w:rPr>
      </w:pPr>
    </w:p>
    <w:p w:rsidR="009A5162" w:rsidRDefault="009A5162" w:rsidP="009A5162">
      <w:pPr>
        <w:rPr>
          <w:rFonts w:ascii="Lucida Sans Unicode" w:eastAsia="Times New Roman" w:hAnsi="Lucida Sans Unicode" w:cs="Lucida Sans Unicode"/>
          <w:color w:val="000000"/>
          <w:sz w:val="24"/>
          <w:szCs w:val="24"/>
          <w:shd w:val="clear" w:color="auto" w:fill="FFFFFF"/>
        </w:rPr>
      </w:pPr>
    </w:p>
    <w:p w:rsidR="009A5162" w:rsidRDefault="009A5162" w:rsidP="009A5162">
      <w:pPr>
        <w:rPr>
          <w:rFonts w:ascii="Lucida Sans Unicode" w:eastAsia="Times New Roman" w:hAnsi="Lucida Sans Unicode" w:cs="Lucida Sans Unicode"/>
          <w:color w:val="000000"/>
          <w:sz w:val="24"/>
          <w:szCs w:val="24"/>
          <w:shd w:val="clear" w:color="auto" w:fill="FFFFFF"/>
        </w:rPr>
      </w:pPr>
    </w:p>
    <w:p w:rsidR="009A5162" w:rsidRPr="009A5162" w:rsidRDefault="009A5162" w:rsidP="009A5162">
      <w:pPr>
        <w:shd w:val="clear" w:color="auto" w:fill="FFFFFF"/>
        <w:spacing w:after="150" w:line="60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57"/>
          <w:szCs w:val="57"/>
        </w:rPr>
      </w:pPr>
      <w:r w:rsidRPr="009A5162">
        <w:rPr>
          <w:rFonts w:ascii="Arial" w:eastAsia="Times New Roman" w:hAnsi="Arial" w:cs="Arial"/>
          <w:color w:val="000000"/>
          <w:kern w:val="36"/>
          <w:sz w:val="57"/>
          <w:szCs w:val="57"/>
        </w:rPr>
        <w:t>JavaScript Date Time Picker</w:t>
      </w:r>
    </w:p>
    <w:p w:rsidR="009A5162" w:rsidRPr="009A5162" w:rsidRDefault="009A5162" w:rsidP="009A5162">
      <w:pPr>
        <w:pBdr>
          <w:top w:val="single" w:sz="2" w:space="2" w:color="auto"/>
          <w:left w:val="single" w:sz="36" w:space="8" w:color="99CC00"/>
          <w:bottom w:val="single" w:sz="2" w:space="2" w:color="auto"/>
          <w:right w:val="single" w:sz="2" w:space="4" w:color="auto"/>
        </w:pBdr>
        <w:spacing w:before="225" w:after="300" w:line="375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r w:rsidRPr="009A5162">
        <w:rPr>
          <w:rFonts w:ascii="Arial" w:eastAsia="Times New Roman" w:hAnsi="Arial" w:cs="Arial"/>
          <w:color w:val="333333"/>
          <w:sz w:val="45"/>
          <w:szCs w:val="45"/>
        </w:rPr>
        <w:t>File Level</w:t>
      </w:r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Instance Level configuration allows you choose how you want it every time you call "</w:t>
      </w:r>
      <w:proofErr w:type="spellStart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NewCssCal</w:t>
      </w:r>
      <w:proofErr w:type="spellEnd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" function. On the other hand, file level configuration applies to all "</w:t>
      </w:r>
      <w:proofErr w:type="spellStart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NewCssCal</w:t>
      </w:r>
      <w:proofErr w:type="spellEnd"/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" instances in a web page.</w:t>
      </w:r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5162">
        <w:rPr>
          <w:rFonts w:ascii="Times New Roman" w:eastAsia="Times New Roman" w:hAnsi="Times New Roman" w:cs="Times New Roman"/>
          <w:color w:val="000000"/>
          <w:sz w:val="27"/>
          <w:szCs w:val="27"/>
        </w:rPr>
        <w:t>File Level parameters are hidden in the JavaScript file, open the JavaScript file "datetimepicker_css.js" with your preferred text editor.</w:t>
      </w:r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39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40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You will be able to find a block of variables in the first one hundred lines of code started with "Configurable parameters - start" and ended with "Configurable parameters - end".</w:t>
        </w:r>
      </w:ins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ins w:id="41" w:author="Unknown"/>
          <w:rFonts w:ascii="Lucida Sans Unicode" w:eastAsia="Times New Roman" w:hAnsi="Lucida Sans Unicode" w:cs="Lucida Sans Unicode"/>
          <w:color w:val="000000"/>
          <w:sz w:val="24"/>
          <w:szCs w:val="24"/>
        </w:rPr>
      </w:pPr>
      <w:r>
        <w:rPr>
          <w:rFonts w:ascii="Lucida Sans Unicode" w:eastAsia="Times New Roman" w:hAnsi="Lucida Sans Unicode" w:cs="Lucida Sans Unicode"/>
          <w:noProof/>
          <w:color w:val="000000"/>
          <w:sz w:val="24"/>
          <w:szCs w:val="24"/>
        </w:rPr>
        <w:drawing>
          <wp:inline distT="0" distB="0" distL="0" distR="0">
            <wp:extent cx="3590925" cy="4219575"/>
            <wp:effectExtent l="0" t="0" r="9525" b="9525"/>
            <wp:docPr id="5" name="Picture 5" descr="A set of configurable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et of configurable paramet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42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43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lastRenderedPageBreak/>
          <w:t xml:space="preserve">What circled in purple are parameters that you can customize to suit your own needs. The first </w:t>
        </w:r>
        <w:proofErr w:type="gramStart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half are</w:t>
        </w:r>
        <w:proofErr w:type="gramEnd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color parameters that you can set and the other half are non-color parameters that you can play around with.</w:t>
        </w:r>
      </w:ins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44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45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What appeared in the picture may not be what you have downloaded. As the program evolves, parameters might be added or removed, the picture above is only for illustration purpose.</w:t>
        </w:r>
      </w:ins>
    </w:p>
    <w:p w:rsidR="009A5162" w:rsidRPr="009A5162" w:rsidRDefault="009A5162" w:rsidP="009A5162">
      <w:pPr>
        <w:spacing w:after="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ins w:id="47" w:author="Unknown"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//Configurable parameters - start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SpanBorderColor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"#000000"</w:t>
        </w:r>
        <w:proofErr w:type="gram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</w:t>
        </w:r>
        <w:proofErr w:type="gram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/Calendar border color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MonthYearColor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"#cc0033";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//Font Color of Month and Year in Calendar header.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WeekHeadColor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"#18861B";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//Background Color in Week header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SundayColor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"#C0F64F";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//Background color of Sunday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SaturdayColor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"#C0F64F";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//Background color of Saturday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WeekDayColor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"#FFEDA6";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//Background color of weekdays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TodayColor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"#ffbd35";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//Background color of today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SelDateColor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"#8DD53C";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Backgrond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color of selected date in textbox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YrSelColor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"#cc0033";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//color of font of Month-Year 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selector.Applies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only for Arrow navigation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HoverColor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"#E0FF38";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//color of cell background when mouse move over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DisableColor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"#999966";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//color of disabled cell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lastRenderedPageBreak/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CalBgColor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"#FFFFFF";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//Background color of Calendar window not cell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StartYear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1940;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//First selectable year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EndYear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5; 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//The offset last year of 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pickable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date.If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current year is 2011, the last year that still picker will be 2016 (2011+5)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WeekChar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2;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//number of character for week day. </w:t>
        </w:r>
        <w:proofErr w:type="gram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if</w:t>
        </w:r>
        <w:proofErr w:type="gram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2 then 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Mo,Tu,We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. </w:t>
        </w:r>
        <w:proofErr w:type="gram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if</w:t>
        </w:r>
        <w:proofErr w:type="gram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3 then 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Mon,Tue,Wed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DateSeparator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"-";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//Date Separator, you can change it to "/" as you wish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ShowLongMonth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true;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//Show long month name in Calendar header. </w:t>
        </w:r>
        <w:proofErr w:type="gram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example</w:t>
        </w:r>
        <w:proofErr w:type="gram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: "January"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ShowMonthYear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true;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//Show Month and Year in Calendar 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header.Not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applicable for Arrow navigation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PrecedeZero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true;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//Preceding zero in date format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MondayFirstDay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true;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true:Use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Monday as first day; 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false:Sunday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 xml:space="preserve"> as first day. [</w:t>
        </w:r>
        <w:proofErr w:type="spellStart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true|false</w:t>
        </w:r>
        <w:proofErr w:type="spellEnd"/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]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UseImageFiles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true;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//Use image files with "arrows" and "close" button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imageFilesPath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"images/";</w:t>
        </w:r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//Path of date time picker image files relative to HTML page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  <w:t>//Configurable parameters - end</w:t>
        </w:r>
      </w:ins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48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49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lastRenderedPageBreak/>
          <w:t>Besides customizing the appearance of the calendar, language of the calendar is also not hard coded. You can change the Month and Week name to your preferred language.</w:t>
        </w:r>
      </w:ins>
    </w:p>
    <w:p w:rsidR="009A5162" w:rsidRPr="009A5162" w:rsidRDefault="009A5162" w:rsidP="009A5162">
      <w:pPr>
        <w:spacing w:before="225" w:after="225" w:line="375" w:lineRule="atLeast"/>
        <w:jc w:val="both"/>
        <w:textAlignment w:val="baseline"/>
        <w:rPr>
          <w:ins w:id="50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51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You may just locate the global array variable "</w:t>
        </w:r>
        <w:proofErr w:type="spellStart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MonthName</w:t>
        </w:r>
        <w:proofErr w:type="spellEnd"/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", "WeekDayName1" and "WeekDayName2" and replace it in your own language.</w:t>
        </w:r>
      </w:ins>
    </w:p>
    <w:p w:rsidR="009A5162" w:rsidRPr="009A5162" w:rsidRDefault="009A5162" w:rsidP="009A5162">
      <w:pPr>
        <w:spacing w:after="0" w:line="240" w:lineRule="auto"/>
        <w:rPr>
          <w:ins w:id="52" w:author="Unknown"/>
          <w:rFonts w:ascii="Times New Roman" w:eastAsia="Times New Roman" w:hAnsi="Times New Roman" w:cs="Times New Roman"/>
          <w:sz w:val="24"/>
          <w:szCs w:val="24"/>
        </w:rPr>
      </w:pPr>
      <w:ins w:id="53" w:author="Unknown">
        <w:r w:rsidRPr="009A5162">
          <w:rPr>
            <w:rFonts w:ascii="Courier New" w:eastAsia="Times New Roman" w:hAnsi="Courier New" w:cs="Courier New"/>
            <w:color w:val="333300"/>
            <w:sz w:val="21"/>
            <w:szCs w:val="21"/>
            <w:bdr w:val="dotted" w:sz="6" w:space="2" w:color="666666" w:frame="1"/>
            <w:shd w:val="clear" w:color="auto" w:fill="C0C0C0"/>
          </w:rPr>
          <w:t>//use the Month and Weekday in your preferred language.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</w:t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MonthName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= ["January", "February", "March", "April", "May", "June", "July", "August", "September", "October", "November", "December"];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WeekDayName1 = ["Sunday", "Monday", "Tuesday", "Wednesday", "Thursday", "Friday", "Saturday"];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  <w:proofErr w:type="spellStart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>var</w:t>
        </w:r>
        <w:proofErr w:type="spellEnd"/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t xml:space="preserve"> WeekDayName2 = ["Monday", "Tuesday", "Wednesday", "Thursday", "Friday", "Saturday", "Sunday"];</w:t>
        </w:r>
        <w:r w:rsidRPr="009A5162">
          <w:rPr>
            <w:rFonts w:ascii="Courier New" w:eastAsia="Times New Roman" w:hAnsi="Courier New" w:cs="Courier New"/>
            <w:color w:val="000000"/>
            <w:sz w:val="21"/>
            <w:szCs w:val="21"/>
            <w:bdr w:val="single" w:sz="12" w:space="11" w:color="006600" w:frame="1"/>
            <w:shd w:val="clear" w:color="auto" w:fill="FFFFFF"/>
          </w:rPr>
          <w:br/>
        </w:r>
      </w:ins>
    </w:p>
    <w:p w:rsidR="009A5162" w:rsidRPr="009A5162" w:rsidRDefault="009A5162" w:rsidP="009A5162">
      <w:pPr>
        <w:spacing w:after="0" w:line="375" w:lineRule="atLeast"/>
        <w:jc w:val="both"/>
        <w:textAlignment w:val="baseline"/>
        <w:rPr>
          <w:ins w:id="54" w:author="Unknown"/>
          <w:rFonts w:ascii="Times New Roman" w:eastAsia="Times New Roman" w:hAnsi="Times New Roman" w:cs="Times New Roman"/>
          <w:color w:val="000000"/>
          <w:sz w:val="27"/>
          <w:szCs w:val="27"/>
        </w:rPr>
      </w:pPr>
      <w:ins w:id="55" w:author="Unknown"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I tried as much as I can to explain the purpose of the parameter by tailing a comment on each of the variable. If you still do not understand or you happen to detect a bug, please </w:t>
        </w:r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begin"/>
        </w:r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instrText xml:space="preserve"> HYPERLINK "http://www.rainforestnet.com/contact.htm" </w:instrText>
        </w:r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separate"/>
        </w:r>
        <w:r w:rsidRPr="009A5162">
          <w:rPr>
            <w:rFonts w:ascii="Times New Roman" w:eastAsia="Times New Roman" w:hAnsi="Times New Roman" w:cs="Times New Roman"/>
            <w:color w:val="0066FF"/>
            <w:sz w:val="27"/>
            <w:szCs w:val="27"/>
            <w:bdr w:val="none" w:sz="0" w:space="0" w:color="auto" w:frame="1"/>
          </w:rPr>
          <w:t>email us</w:t>
        </w:r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fldChar w:fldCharType="end"/>
        </w:r>
        <w:r w:rsidRPr="009A516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.</w:t>
        </w:r>
      </w:ins>
    </w:p>
    <w:p w:rsidR="009A5162" w:rsidRDefault="009A5162" w:rsidP="009A5162"/>
    <w:sectPr w:rsidR="009A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62"/>
    <w:rsid w:val="0094138D"/>
    <w:rsid w:val="009A5162"/>
    <w:rsid w:val="00AB7E02"/>
    <w:rsid w:val="00A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5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5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51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1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5162"/>
  </w:style>
  <w:style w:type="character" w:styleId="Hyperlink">
    <w:name w:val="Hyperlink"/>
    <w:basedOn w:val="DefaultParagraphFont"/>
    <w:uiPriority w:val="99"/>
    <w:semiHidden/>
    <w:unhideWhenUsed/>
    <w:rsid w:val="009A51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51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62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9A5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5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5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51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51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5162"/>
  </w:style>
  <w:style w:type="character" w:styleId="Hyperlink">
    <w:name w:val="Hyperlink"/>
    <w:basedOn w:val="DefaultParagraphFont"/>
    <w:uiPriority w:val="99"/>
    <w:semiHidden/>
    <w:unhideWhenUsed/>
    <w:rsid w:val="009A51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51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62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9A5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inforestnet.com/datetimepicker/datetimepicker-tutorial.htm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rainforestnet.com/datetimepicker/download/sample.zi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x13588</dc:creator>
  <cp:lastModifiedBy>x13588</cp:lastModifiedBy>
  <cp:revision>3</cp:revision>
  <dcterms:created xsi:type="dcterms:W3CDTF">2013-07-09T04:26:00Z</dcterms:created>
  <dcterms:modified xsi:type="dcterms:W3CDTF">2013-07-09T04:30:00Z</dcterms:modified>
</cp:coreProperties>
</file>